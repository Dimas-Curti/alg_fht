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63" w:rsidRPr="00C21263" w:rsidRDefault="00C21263" w:rsidP="00C21263">
      <w:pPr>
        <w:spacing w:after="75" w:line="540" w:lineRule="atLeast"/>
        <w:textAlignment w:val="baseline"/>
        <w:outlineLvl w:val="0"/>
        <w:rPr>
          <w:rFonts w:ascii="Tahoma" w:eastAsia="Times New Roman" w:hAnsi="Tahoma" w:cs="Tahoma"/>
          <w:b/>
          <w:bCs/>
          <w:color w:val="444444"/>
          <w:kern w:val="36"/>
          <w:sz w:val="45"/>
          <w:szCs w:val="45"/>
          <w:lang w:eastAsia="pt-BR"/>
        </w:rPr>
      </w:pPr>
      <w:r w:rsidRPr="00C21263">
        <w:rPr>
          <w:rFonts w:ascii="Tahoma" w:eastAsia="Times New Roman" w:hAnsi="Tahoma" w:cs="Tahoma"/>
          <w:b/>
          <w:bCs/>
          <w:color w:val="444444"/>
          <w:kern w:val="36"/>
          <w:sz w:val="45"/>
          <w:szCs w:val="45"/>
          <w:lang w:eastAsia="pt-BR"/>
        </w:rPr>
        <w:t>As 10 conversões numéricas mais utilizadas na computação</w:t>
      </w:r>
    </w:p>
    <w:p w:rsidR="00C21263" w:rsidRPr="00C21263" w:rsidRDefault="00C21263" w:rsidP="00C21263">
      <w:pPr>
        <w:spacing w:line="240" w:lineRule="auto"/>
        <w:textAlignment w:val="baseline"/>
        <w:rPr>
          <w:rFonts w:ascii="inherit" w:eastAsia="Times New Roman" w:hAnsi="inherit" w:cs="Times New Roman"/>
          <w:color w:val="999999"/>
          <w:sz w:val="24"/>
          <w:szCs w:val="24"/>
          <w:lang w:eastAsia="pt-BR"/>
        </w:rPr>
      </w:pPr>
      <w:r w:rsidRPr="00C21263">
        <w:rPr>
          <w:rFonts w:ascii="inherit" w:eastAsia="Times New Roman" w:hAnsi="inherit" w:cs="Times New Roman"/>
          <w:color w:val="999999"/>
          <w:sz w:val="24"/>
          <w:szCs w:val="24"/>
          <w:bdr w:val="none" w:sz="0" w:space="0" w:color="auto" w:frame="1"/>
          <w:lang w:eastAsia="pt-BR"/>
        </w:rPr>
        <w:t>16/05</w:t>
      </w:r>
      <w:r w:rsidRPr="00C21263">
        <w:rPr>
          <w:rFonts w:ascii="inherit" w:eastAsia="Times New Roman" w:hAnsi="inherit" w:cs="Times New Roman"/>
          <w:color w:val="999999"/>
          <w:sz w:val="24"/>
          <w:szCs w:val="24"/>
          <w:lang w:eastAsia="pt-BR"/>
        </w:rPr>
        <w:t> </w:t>
      </w:r>
      <w:hyperlink r:id="rId6" w:tooltip="Posts de Gustavo Furtado" w:history="1">
        <w:r w:rsidRPr="00C21263">
          <w:rPr>
            <w:rFonts w:ascii="inherit" w:eastAsia="Times New Roman" w:hAnsi="inherit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>Gustavo Furtado</w:t>
        </w:r>
      </w:hyperlink>
      <w:r w:rsidRPr="00C21263">
        <w:rPr>
          <w:rFonts w:ascii="inherit" w:eastAsia="Times New Roman" w:hAnsi="inherit" w:cs="Times New Roman"/>
          <w:color w:val="999999"/>
          <w:sz w:val="24"/>
          <w:szCs w:val="24"/>
          <w:lang w:eastAsia="pt-BR"/>
        </w:rPr>
        <w:t> </w:t>
      </w:r>
      <w:hyperlink r:id="rId7" w:history="1">
        <w:r w:rsidRPr="00C21263">
          <w:rPr>
            <w:rFonts w:ascii="inherit" w:eastAsia="Times New Roman" w:hAnsi="inherit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>Iniciante</w:t>
        </w:r>
      </w:hyperlink>
      <w:r w:rsidRPr="00C21263">
        <w:rPr>
          <w:rFonts w:ascii="inherit" w:eastAsia="Times New Roman" w:hAnsi="inherit" w:cs="Times New Roman"/>
          <w:color w:val="999999"/>
          <w:sz w:val="24"/>
          <w:szCs w:val="24"/>
          <w:lang w:eastAsia="pt-BR"/>
        </w:rPr>
        <w:t> </w:t>
      </w:r>
      <w:hyperlink r:id="rId8" w:anchor="comments" w:history="1">
        <w:r w:rsidRPr="00C21263">
          <w:rPr>
            <w:rFonts w:ascii="inherit" w:eastAsia="Times New Roman" w:hAnsi="inherit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>70 comentários</w:t>
        </w:r>
      </w:hyperlink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Conversões numéricas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são utilizadas em muitos casos na computação. Isso porque nós somos acostumados com a base numérica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(0, 1, 2, 3, 4, 5, 6, 7, 8, 9,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10 ,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11, …), mas no mundo da tecnologia digital os dispositivos eletrônicos trabalham em baixo nível com a base numérica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(0 ou 1), pois os números binários são facilmente representados na eletrônica através de pulsos elétricos. Além desses dois, as bases numéricas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</w:t>
      </w:r>
      <w:proofErr w:type="spell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e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hexadecimal</w:t>
      </w:r>
      <w:proofErr w:type="spell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também são muito utilizadas pela fácil representação.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SIMBOLOGIA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base numérica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representa a quantidade de símbolos possíveis para representar um determinado número. Veja a tabela abaixo, sobre quais símbolos podem ser utilizados em cada sistema de numeração.</w:t>
      </w:r>
    </w:p>
    <w:tbl>
      <w:tblPr>
        <w:tblW w:w="11235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7996"/>
      </w:tblGrid>
      <w:tr w:rsidR="00C21263" w:rsidRPr="00C21263" w:rsidTr="00C2126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Base Numérica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Símbolos</w:t>
            </w:r>
          </w:p>
        </w:tc>
      </w:tr>
      <w:tr w:rsidR="00C21263" w:rsidRPr="00C21263" w:rsidTr="00C2126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0, 1, 2, 3, 4, 5, 6, 7, 8 e 9</w:t>
            </w:r>
          </w:p>
        </w:tc>
      </w:tr>
      <w:tr w:rsidR="00C21263" w:rsidRPr="00C21263" w:rsidTr="00C2126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Binário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0</w:t>
            </w:r>
            <w:proofErr w:type="gramEnd"/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 xml:space="preserve"> e 1</w:t>
            </w:r>
          </w:p>
        </w:tc>
      </w:tr>
      <w:tr w:rsidR="00C21263" w:rsidRPr="00C21263" w:rsidTr="00C2126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Octal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0, 1, 2, 3, 4, 5, 6 e 7</w:t>
            </w:r>
          </w:p>
        </w:tc>
      </w:tr>
      <w:tr w:rsidR="00C21263" w:rsidRPr="00C21263" w:rsidTr="00C2126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Hexadecimal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21263" w:rsidRPr="00C21263" w:rsidRDefault="00C21263" w:rsidP="00C2126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 xml:space="preserve">0, 1, 2, 3, 4, 5, 6, 7, 8, 9, A, B, C, D, </w:t>
            </w:r>
            <w:proofErr w:type="gramStart"/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e</w:t>
            </w:r>
            <w:proofErr w:type="spellEnd"/>
            <w:proofErr w:type="gramEnd"/>
            <w:r w:rsidRPr="00C21263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 xml:space="preserve"> F</w:t>
            </w:r>
          </w:p>
        </w:tc>
      </w:tr>
    </w:tbl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Olhando pra essa tabela é mais fácil perceber que, ao contarmos, quando chegamos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no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último símbolo precisamos incrementar o número da esquerda para representar o próximo. Por exemplo, ao contarmos na </w:t>
      </w:r>
      <w:proofErr w:type="spell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base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proofErr w:type="spell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, quando chegamos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no 9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precisamos do símbolo 1 para formar o próximo número 10. O mesmo vale para as outras bases numéricas. Por exemplo, no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, quando chegamos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no 7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o próximo número é 10, ao chegar no 17, o próximo é 20 e assim sucessivamente. No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contamos assim: 0, 1, 10, 11, 100, 101, 110, 111, 1000, 1001, 1010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…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Deu pra entender a ideia?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REPRESENTAÇÃO DE BASE NUMÉRICA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Quando falamos de números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geralmente não representamos explicitamente a base numérica, quando vemos um número qualquer sem base numérica </w:t>
      </w:r>
      <w:proofErr w:type="spellStart"/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sub-entendemos</w:t>
      </w:r>
      <w:proofErr w:type="spellEnd"/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ser um número da base decimal. Mas para números de outras bases é necessário informar explicitamente a base numérica do número. Esta é representada por um número </w:t>
      </w:r>
      <w:proofErr w:type="spellStart"/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sub-escrito</w:t>
      </w:r>
      <w:proofErr w:type="spellEnd"/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no final do número. Por exemplo:</w:t>
      </w:r>
    </w:p>
    <w:p w:rsidR="00C21263" w:rsidRPr="00C21263" w:rsidRDefault="00C21263" w:rsidP="00C21263">
      <w:pPr>
        <w:numPr>
          <w:ilvl w:val="0"/>
          <w:numId w:val="1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1010001011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2</w:t>
      </w:r>
    </w:p>
    <w:p w:rsidR="00C21263" w:rsidRPr="00C21263" w:rsidRDefault="00C21263" w:rsidP="00C21263">
      <w:pPr>
        <w:numPr>
          <w:ilvl w:val="0"/>
          <w:numId w:val="1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453234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8</w:t>
      </w:r>
    </w:p>
    <w:p w:rsidR="00C21263" w:rsidRPr="00C21263" w:rsidRDefault="00C21263" w:rsidP="00C21263">
      <w:pPr>
        <w:numPr>
          <w:ilvl w:val="0"/>
          <w:numId w:val="1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23AF6D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16</w:t>
      </w:r>
      <w:proofErr w:type="gramEnd"/>
    </w:p>
    <w:p w:rsidR="00C21263" w:rsidRPr="00C21263" w:rsidRDefault="00C21263" w:rsidP="00C21263">
      <w:pPr>
        <w:numPr>
          <w:ilvl w:val="0"/>
          <w:numId w:val="1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lastRenderedPageBreak/>
        <w:t>1024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10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(nesse caso, por ser base decimal, podemos representar ou o número sem a base, apenas 1024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)</w:t>
      </w:r>
      <w:proofErr w:type="gramEnd"/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Entendido isso, vamos ver agora como converter os números entre as bases decimais.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1ª CONVERSÃO NUMÉRICA: DECIMAL PARA BINÁRIO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 conversão numérica de números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decimais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números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binários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é realizada através de divisões consecutivas. Como? Dividimos o número da base decimal por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2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até que não seja mais divisível, ao final, o número binário é </w:t>
      </w:r>
      <w:proofErr w:type="spell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o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resultado</w:t>
      </w:r>
      <w:proofErr w:type="spellEnd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 da última divisão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u w:val="single"/>
          <w:bdr w:val="none" w:sz="0" w:space="0" w:color="auto" w:frame="1"/>
          <w:lang w:eastAsia="pt-BR"/>
        </w:rPr>
        <w:t>ajuntado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 dos restos das demais divisões “de baixo para cima”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Bom, é melhor vemos um exemplo pra ficar claro…</w:t>
      </w:r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Vamos converter o número 34 para a base binária.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bookmarkStart w:id="0" w:name="_GoBack"/>
      <w:r>
        <w:rPr>
          <w:rFonts w:ascii="inherit" w:eastAsia="Times New Roman" w:hAnsi="inherit" w:cs="Tahoma"/>
          <w:b/>
          <w:bCs/>
          <w:noProof/>
          <w:color w:val="1A3E8C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4564380" cy="5021580"/>
            <wp:effectExtent l="0" t="0" r="7620" b="7620"/>
            <wp:docPr id="3" name="Imagem 3" descr="conversao decimal para binári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ao decimal para binári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Fácil né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!?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Não se esqueça de utilizar o resultado da última divisão para formar o número binário! Só pra confirmar que você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aprendeu,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leia novamente a frase em negrito do parágrafo anterior.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lastRenderedPageBreak/>
        <w:t>2ª CONVERSÃO NUMÉRICA: DECIMAL PARA OCTAL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 conversão numérica de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é quase idêntica a anterior, a diferença é que agora dividimos por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8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Veja o exemplo abaixo, onde convertemos o número 2834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: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>
        <w:rPr>
          <w:rFonts w:ascii="inherit" w:eastAsia="Times New Roman" w:hAnsi="inherit" w:cs="Tahoma"/>
          <w:b/>
          <w:bCs/>
          <w:noProof/>
          <w:color w:val="1A3E8C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3848100" cy="4373880"/>
            <wp:effectExtent l="0" t="0" r="0" b="7620"/>
            <wp:docPr id="2" name="Imagem 2" descr="conversao decimal para oct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versao decimal para oct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3ª CONVERSÃO NUMÉRICA: DECIMAL PARA HEXADECIMAL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Já dá pra imaginar como é a conversão de números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decimais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? Acertou! É a mesma coisa que a anterior, só que agora dividimos por 16. Mas tem um pequeno detalhe, ao final não podemos utilizar os números 10, 11, 12, 13, 14, e 15, no lugar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desse números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utilizamos A, B, C, D, E </w:t>
      </w:r>
      <w:proofErr w:type="spell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e</w:t>
      </w:r>
      <w:proofErr w:type="spell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F. Veja o exemplo abaixo, onde convertemos o número 2834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proofErr w:type="spellStart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hexa-decimal</w:t>
      </w:r>
      <w:proofErr w:type="spell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: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>
        <w:rPr>
          <w:rFonts w:ascii="inherit" w:eastAsia="Times New Roman" w:hAnsi="inherit" w:cs="Tahoma"/>
          <w:b/>
          <w:bCs/>
          <w:noProof/>
          <w:color w:val="1A3E8C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518660" cy="3771900"/>
            <wp:effectExtent l="0" t="0" r="0" b="0"/>
            <wp:docPr id="1" name="Imagem 1" descr="conversao decimal para hexadecima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sao decimal para hexadecima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</w:t>
      </w:r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Viu como é fácil? Não se esqueça de trocar os valores acima de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9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por letras!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4ª CONVERSÃO NUMÉRICA: BINÁRIO PARA DECIMAL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Agora vamos entrar na conversão de números </w:t>
      </w:r>
      <w:r w:rsidRPr="00C21263">
        <w:rPr>
          <w:rFonts w:ascii="inherit" w:eastAsia="Times New Roman" w:hAnsi="inherit" w:cs="Tahoma"/>
          <w:color w:val="353535"/>
          <w:sz w:val="21"/>
          <w:szCs w:val="21"/>
          <w:u w:val="single"/>
          <w:bdr w:val="none" w:sz="0" w:space="0" w:color="auto" w:frame="1"/>
          <w:lang w:eastAsia="pt-BR"/>
        </w:rPr>
        <w:t>para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mas vamos ver que após aprender uma forma, as outras são bem parecidas também. A conversão de números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binários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números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 decimais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é realizada através de uma somatória dos algarismos binários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da direita pra a esquerda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onde cada termo da somatória é multiplicado por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2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elevado a um número sequencial iniciado em 0. Parece complicado, mas não é. Você pode seguir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uns passos simples como apresentado abaixo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: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Vamos converter o número 100010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2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</w:p>
    <w:p w:rsidR="00C21263" w:rsidRPr="00C21263" w:rsidRDefault="00C21263" w:rsidP="00C21263">
      <w:pPr>
        <w:numPr>
          <w:ilvl w:val="0"/>
          <w:numId w:val="2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Primeiro invertermos o número para fazermos a somatória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da direita para a esquerda do número original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100010</w:t>
      </w:r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 -&gt; 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010001</w:t>
      </w:r>
    </w:p>
    <w:p w:rsidR="00C21263" w:rsidRPr="00C21263" w:rsidRDefault="00C21263" w:rsidP="00C21263">
      <w:pPr>
        <w:numPr>
          <w:ilvl w:val="0"/>
          <w:numId w:val="2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Agora vamos somar cada número, multiplicando por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2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elevado a um número sequencial iniciado em 0.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0*2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0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+ 0*2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+ 0*2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3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+ 0*2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4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5</w:t>
      </w:r>
    </w:p>
    <w:p w:rsidR="00C21263" w:rsidRPr="00C21263" w:rsidRDefault="00C21263" w:rsidP="00C21263">
      <w:pPr>
        <w:numPr>
          <w:ilvl w:val="0"/>
          <w:numId w:val="2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lastRenderedPageBreak/>
        <w:t xml:space="preserve">Podemos eliminar os termos que multiplicam por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0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Certo?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0*</w:t>
      </w:r>
      <w:del w:id="1" w:author="Unknown"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21"/>
            <w:szCs w:val="21"/>
            <w:bdr w:val="none" w:sz="0" w:space="0" w:color="auto" w:frame="1"/>
            <w:lang w:eastAsia="pt-BR"/>
          </w:rPr>
          <w:delText>2</w:delText>
        </w:r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13"/>
            <w:szCs w:val="13"/>
            <w:bdr w:val="none" w:sz="0" w:space="0" w:color="auto" w:frame="1"/>
            <w:vertAlign w:val="superscript"/>
            <w:lang w:eastAsia="pt-BR"/>
          </w:rPr>
          <w:delText>0</w:delText>
        </w:r>
      </w:del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 </w:t>
      </w:r>
      <w:del w:id="2" w:author="Unknown"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21"/>
            <w:szCs w:val="21"/>
            <w:bdr w:val="none" w:sz="0" w:space="0" w:color="auto" w:frame="1"/>
            <w:lang w:eastAsia="pt-BR"/>
          </w:rPr>
          <w:delText>0*2</w:delText>
        </w:r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13"/>
            <w:szCs w:val="13"/>
            <w:bdr w:val="none" w:sz="0" w:space="0" w:color="auto" w:frame="1"/>
            <w:vertAlign w:val="superscript"/>
            <w:lang w:eastAsia="pt-BR"/>
          </w:rPr>
          <w:delText>2</w:delText>
        </w:r>
      </w:del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 </w:t>
      </w:r>
      <w:del w:id="3" w:author="Unknown"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21"/>
            <w:szCs w:val="21"/>
            <w:bdr w:val="none" w:sz="0" w:space="0" w:color="auto" w:frame="1"/>
            <w:lang w:eastAsia="pt-BR"/>
          </w:rPr>
          <w:delText>0*2</w:delText>
        </w:r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13"/>
            <w:szCs w:val="13"/>
            <w:bdr w:val="none" w:sz="0" w:space="0" w:color="auto" w:frame="1"/>
            <w:vertAlign w:val="superscript"/>
            <w:lang w:eastAsia="pt-BR"/>
          </w:rPr>
          <w:delText>3</w:delText>
        </w:r>
      </w:del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 </w:t>
      </w:r>
      <w:del w:id="4" w:author="Unknown"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21"/>
            <w:szCs w:val="21"/>
            <w:bdr w:val="none" w:sz="0" w:space="0" w:color="auto" w:frame="1"/>
            <w:lang w:eastAsia="pt-BR"/>
          </w:rPr>
          <w:delText>0*2</w:delText>
        </w:r>
        <w:r w:rsidRPr="00C21263">
          <w:rPr>
            <w:rFonts w:ascii="inherit" w:eastAsia="Times New Roman" w:hAnsi="inherit" w:cs="Tahoma"/>
            <w:b/>
            <w:bCs/>
            <w:i/>
            <w:iCs/>
            <w:color w:val="353535"/>
            <w:sz w:val="13"/>
            <w:szCs w:val="13"/>
            <w:bdr w:val="none" w:sz="0" w:space="0" w:color="auto" w:frame="1"/>
            <w:vertAlign w:val="superscript"/>
            <w:lang w:eastAsia="pt-BR"/>
          </w:rPr>
          <w:delText>4</w:delText>
        </w:r>
      </w:del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5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br/>
      </w:r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 xml:space="preserve">Ficamos </w:t>
      </w:r>
      <w:proofErr w:type="gramStart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com …</w:t>
      </w:r>
      <w:proofErr w:type="gramEnd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br/>
        <w:t>1*2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5</w:t>
      </w:r>
    </w:p>
    <w:p w:rsidR="00C21263" w:rsidRPr="00C21263" w:rsidRDefault="00C21263" w:rsidP="00C21263">
      <w:pPr>
        <w:numPr>
          <w:ilvl w:val="0"/>
          <w:numId w:val="2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Fazemos o cálculo do expoente e somamos.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 + 32</w:t>
      </w:r>
    </w:p>
    <w:p w:rsidR="00C21263" w:rsidRPr="00C21263" w:rsidRDefault="00C21263" w:rsidP="00C21263">
      <w:pPr>
        <w:numPr>
          <w:ilvl w:val="0"/>
          <w:numId w:val="2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Resultado: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34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Pode conferir com a </w:t>
      </w:r>
      <w:r w:rsidRPr="00C21263">
        <w:rPr>
          <w:rFonts w:ascii="inherit" w:eastAsia="Times New Roman" w:hAnsi="inherit" w:cs="Tahoma"/>
          <w:color w:val="353535"/>
          <w:sz w:val="21"/>
          <w:szCs w:val="21"/>
          <w:u w:val="single"/>
          <w:bdr w:val="none" w:sz="0" w:space="0" w:color="auto" w:frame="1"/>
          <w:lang w:eastAsia="pt-BR"/>
        </w:rPr>
        <w:t>primeira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conversão deste artigo…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5ª CONVERSÃO NUMÉRICA: OCTAL PARA DECIMAL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 conversão de números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é semelhante a anterior, porém utilizamos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8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no lugar do número 2. Vamos converter o número 5422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8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seguindo os mesmos passos da conversão anterior.</w:t>
      </w:r>
    </w:p>
    <w:p w:rsidR="00C21263" w:rsidRPr="00C21263" w:rsidRDefault="00C21263" w:rsidP="00C21263">
      <w:pPr>
        <w:numPr>
          <w:ilvl w:val="0"/>
          <w:numId w:val="3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Primeiro invertermos o número para fazermos a somatória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da direita para a esquerda do número original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5422</w:t>
      </w:r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 -&gt; 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2245</w:t>
      </w:r>
    </w:p>
    <w:p w:rsidR="00C21263" w:rsidRPr="00C21263" w:rsidRDefault="00C21263" w:rsidP="00C21263">
      <w:pPr>
        <w:numPr>
          <w:ilvl w:val="0"/>
          <w:numId w:val="3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Agora vamos somar cada número, multiplicando por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8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elevado a um número sequencial iniciado em 0.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2*8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0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+ 2*8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+ 4*8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+ 5*8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3</w:t>
      </w:r>
    </w:p>
    <w:p w:rsidR="00C21263" w:rsidRPr="00C21263" w:rsidRDefault="00C21263" w:rsidP="00C21263">
      <w:pPr>
        <w:numPr>
          <w:ilvl w:val="0"/>
          <w:numId w:val="3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Fazemos o cálculo do expoente e obtemos os termos da soma.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 * 1 + 2 * 8 + 4 * 64 + 5 * 512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br/>
      </w:r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 xml:space="preserve">Ficamos </w:t>
      </w:r>
      <w:proofErr w:type="gramStart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com …</w:t>
      </w:r>
      <w:proofErr w:type="gramEnd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br/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 + 16 + 256 + 2560</w:t>
      </w:r>
    </w:p>
    <w:p w:rsidR="00C21263" w:rsidRPr="00C21263" w:rsidRDefault="00C21263" w:rsidP="00C21263">
      <w:pPr>
        <w:numPr>
          <w:ilvl w:val="0"/>
          <w:numId w:val="3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Resultado: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2834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Pode conferir com a </w:t>
      </w:r>
      <w:r w:rsidRPr="00C21263">
        <w:rPr>
          <w:rFonts w:ascii="inherit" w:eastAsia="Times New Roman" w:hAnsi="inherit" w:cs="Tahoma"/>
          <w:color w:val="353535"/>
          <w:sz w:val="21"/>
          <w:szCs w:val="21"/>
          <w:u w:val="single"/>
          <w:bdr w:val="none" w:sz="0" w:space="0" w:color="auto" w:frame="1"/>
          <w:lang w:eastAsia="pt-BR"/>
        </w:rPr>
        <w:t>segunda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conversão deste artigo…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6ª CONVERSÃO NUMÉRICA: HEXADECIMAL PARA DECIMAL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lastRenderedPageBreak/>
        <w:t xml:space="preserve">Adivinha! Mesma coisa que a anterior, só que agora utilizando 16, mas lembre-se: é necessário substituir as letras A, B, C, D,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E </w:t>
      </w:r>
      <w:proofErr w:type="spell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e</w:t>
      </w:r>
      <w:proofErr w:type="spellEnd"/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F por 10, 11, 12, 13, 14 e 15. Vamos converter o número B12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16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seguindo os mesmos passos da conversão anterior.</w:t>
      </w:r>
    </w:p>
    <w:p w:rsidR="00C21263" w:rsidRPr="00C21263" w:rsidRDefault="00C21263" w:rsidP="00C21263">
      <w:pPr>
        <w:numPr>
          <w:ilvl w:val="0"/>
          <w:numId w:val="4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Primeiro invertermos o número para fazermos a somatória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da direita para a esquerda do número original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B12</w:t>
      </w:r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 -&gt; 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21B</w:t>
      </w:r>
    </w:p>
    <w:p w:rsidR="00C21263" w:rsidRPr="00C21263" w:rsidRDefault="00C21263" w:rsidP="00C21263">
      <w:pPr>
        <w:numPr>
          <w:ilvl w:val="0"/>
          <w:numId w:val="4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Agora vamos somar cada número, multiplicando por 16 elevado a um número sequencial iniciado em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0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2*16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0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+ 1*16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B*16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2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br/>
      </w:r>
      <w:proofErr w:type="spellStart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Substituimos</w:t>
      </w:r>
      <w:proofErr w:type="spellEnd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 xml:space="preserve"> B por 11, ficamos </w:t>
      </w:r>
      <w:proofErr w:type="gramStart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com …</w:t>
      </w:r>
      <w:proofErr w:type="gramEnd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br/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2*16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0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+ 1*16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 + 11*16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perscript"/>
          <w:lang w:eastAsia="pt-BR"/>
        </w:rPr>
        <w:t>2</w:t>
      </w:r>
    </w:p>
    <w:p w:rsidR="00C21263" w:rsidRPr="00C21263" w:rsidRDefault="00C21263" w:rsidP="00C21263">
      <w:pPr>
        <w:numPr>
          <w:ilvl w:val="0"/>
          <w:numId w:val="4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Fazemos o cálculo do expoente e obtemos os termos da soma.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 * 1 + 1 * 16 + 11 * 256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br/>
      </w:r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 xml:space="preserve">Ficamos </w:t>
      </w:r>
      <w:proofErr w:type="gramStart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t>com …</w:t>
      </w:r>
      <w:proofErr w:type="gramEnd"/>
      <w:r w:rsidRPr="00C21263"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  <w:br/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 + 16 + 2816</w:t>
      </w:r>
    </w:p>
    <w:p w:rsidR="00C21263" w:rsidRPr="00C21263" w:rsidRDefault="00C21263" w:rsidP="00C21263">
      <w:pPr>
        <w:numPr>
          <w:ilvl w:val="0"/>
          <w:numId w:val="4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Resultado: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2834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Pode conferir com a </w:t>
      </w:r>
      <w:r w:rsidRPr="00C21263">
        <w:rPr>
          <w:rFonts w:ascii="inherit" w:eastAsia="Times New Roman" w:hAnsi="inherit" w:cs="Tahoma"/>
          <w:color w:val="353535"/>
          <w:sz w:val="21"/>
          <w:szCs w:val="21"/>
          <w:u w:val="single"/>
          <w:bdr w:val="none" w:sz="0" w:space="0" w:color="auto" w:frame="1"/>
          <w:lang w:eastAsia="pt-BR"/>
        </w:rPr>
        <w:t>terceira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conversão deste artigo…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7ª CONVERSÃO NUMÉRICA: BINÁRIO PARA OCTAL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 conversão de números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 octal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é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parecida com a conversão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binário-decimal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, mas antes é preciso separar os dígitos binários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 3 em 3 da direita para a esquerda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Vejamos um exemplo, vamos converter o número 10011011101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2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</w:p>
    <w:p w:rsidR="00C21263" w:rsidRPr="00C21263" w:rsidRDefault="00C21263" w:rsidP="00C21263">
      <w:pPr>
        <w:numPr>
          <w:ilvl w:val="0"/>
          <w:numId w:val="5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Separamos os dígitos binários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de </w:t>
      </w:r>
      <w:proofErr w:type="gramStart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3</w:t>
      </w:r>
      <w:proofErr w:type="gramEnd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 em 3 da direita para a esquerda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10 011 011 101</w:t>
      </w:r>
    </w:p>
    <w:p w:rsidR="00C21263" w:rsidRPr="00C21263" w:rsidRDefault="00C21263" w:rsidP="00C21263">
      <w:pPr>
        <w:numPr>
          <w:ilvl w:val="0"/>
          <w:numId w:val="5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Agora fazemos a conversão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binário-decimal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cada grupo separadamente. (Veja a 4ª conversão deste artigo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)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2 </w:t>
      </w: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3 3</w:t>
      </w:r>
      <w:proofErr w:type="gramEnd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 5</w:t>
      </w:r>
    </w:p>
    <w:p w:rsidR="00C21263" w:rsidRPr="00C21263" w:rsidRDefault="00C21263" w:rsidP="00C21263">
      <w:pPr>
        <w:numPr>
          <w:ilvl w:val="0"/>
          <w:numId w:val="5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Unimos novamente os dígitos e temos o número na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2335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8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lastRenderedPageBreak/>
        <w:t>8ª CONVERSÃO NUMÉRICA: BINÁRIO PARA HEXADECIMAL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 conversão de números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 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é quase idêntica à anterior, só que agora separamos os dígitos binários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de </w:t>
      </w:r>
      <w:proofErr w:type="gramStart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 em 4 da direita para a esquerda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e antes de unir os dígitos ao final, trocamos os números 10, 11, 12, 13, 14 e 15 por A, B, C, D, E </w:t>
      </w:r>
      <w:proofErr w:type="spell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e</w:t>
      </w:r>
      <w:proofErr w:type="spell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F. Vejamos um exemplo, vamos converter o número 10011011101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2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</w:p>
    <w:p w:rsidR="00C21263" w:rsidRPr="00C21263" w:rsidRDefault="00C21263" w:rsidP="00C21263">
      <w:pPr>
        <w:numPr>
          <w:ilvl w:val="0"/>
          <w:numId w:val="6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Separamos os dígitos binários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de </w:t>
      </w:r>
      <w:proofErr w:type="gramStart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 xml:space="preserve"> em 4 da direita para a esquerda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100 </w:t>
      </w: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1101 1101</w:t>
      </w:r>
      <w:proofErr w:type="gramEnd"/>
    </w:p>
    <w:p w:rsidR="00C21263" w:rsidRPr="00C21263" w:rsidRDefault="00C21263" w:rsidP="00C21263">
      <w:pPr>
        <w:numPr>
          <w:ilvl w:val="0"/>
          <w:numId w:val="6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Agora fazemos a conversão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binário-decimal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cada grupo separadamente. (Veja a 4ª conversão deste artigo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)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4 </w:t>
      </w: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13 13</w:t>
      </w:r>
      <w:proofErr w:type="gramEnd"/>
    </w:p>
    <w:p w:rsidR="00C21263" w:rsidRPr="00C21263" w:rsidRDefault="00C21263" w:rsidP="00C21263">
      <w:pPr>
        <w:numPr>
          <w:ilvl w:val="0"/>
          <w:numId w:val="6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Trocamos os números maiores que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9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por letra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 D </w:t>
      </w:r>
      <w:proofErr w:type="spell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D</w:t>
      </w:r>
      <w:proofErr w:type="spellEnd"/>
    </w:p>
    <w:p w:rsidR="00C21263" w:rsidRPr="00C21263" w:rsidRDefault="00C21263" w:rsidP="00C21263">
      <w:pPr>
        <w:numPr>
          <w:ilvl w:val="0"/>
          <w:numId w:val="6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Unimos novamente os dígitos e temos o número na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4DD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16</w:t>
      </w:r>
      <w:proofErr w:type="gramEnd"/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9ª CONVERSÃO NUMÉRICA: OCTAL PARA BINÁRIO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Nessa conversão temos que pensar no contrário da conversão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binário-octal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Convertemos cada dígito do número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separadamente. Vamos converter o número 2335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8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</w:p>
    <w:p w:rsidR="00C21263" w:rsidRPr="00C21263" w:rsidRDefault="00C21263" w:rsidP="00C21263">
      <w:pPr>
        <w:numPr>
          <w:ilvl w:val="0"/>
          <w:numId w:val="7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Separamos os dígitos do número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octal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2 </w:t>
      </w: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3 3</w:t>
      </w:r>
      <w:proofErr w:type="gramEnd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 5</w:t>
      </w:r>
    </w:p>
    <w:p w:rsidR="00C21263" w:rsidRPr="00C21263" w:rsidRDefault="00C21263" w:rsidP="00C21263">
      <w:pPr>
        <w:numPr>
          <w:ilvl w:val="0"/>
          <w:numId w:val="7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Agora fazemos a conversão de cada dígito separadamente para binário como se fosse número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(Veja a 1ª conversão deste artigo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)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010 011 011 101 </w:t>
      </w:r>
    </w:p>
    <w:p w:rsidR="00C21263" w:rsidRPr="00C21263" w:rsidRDefault="00C21263" w:rsidP="00C21263">
      <w:pPr>
        <w:numPr>
          <w:ilvl w:val="0"/>
          <w:numId w:val="7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Unimos novamente os dígitos e temos o número na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(neste momento podemos eliminar os 0s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esquerda).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lastRenderedPageBreak/>
        <w:t>10011011101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2</w:t>
      </w:r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Pode conferir este resultado com a 7ª conversão.</w:t>
      </w:r>
    </w:p>
    <w:p w:rsidR="00C21263" w:rsidRPr="00C21263" w:rsidRDefault="00C21263" w:rsidP="00C21263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C21263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10ª CONVERSÃO NUMÉRICA: HEXADECIMAL PARA BINÁRIO</w:t>
      </w:r>
    </w:p>
    <w:p w:rsidR="00C21263" w:rsidRPr="00C21263" w:rsidRDefault="00C21263" w:rsidP="00C21263">
      <w:pPr>
        <w:spacing w:after="0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Da mesma forma que a anterior, nessa conversão temos que pensar no contrário da conversão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binário-hexadecimal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Convertemos cada dígito do número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separadamente. Vamos converter o número 4DD</w:t>
      </w:r>
      <w:r w:rsidRPr="00C21263">
        <w:rPr>
          <w:rFonts w:ascii="inherit" w:eastAsia="Times New Roman" w:hAnsi="inherit" w:cs="Tahoma"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16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 para 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</w:p>
    <w:p w:rsidR="00C21263" w:rsidRPr="00C21263" w:rsidRDefault="00C21263" w:rsidP="00C21263">
      <w:pPr>
        <w:numPr>
          <w:ilvl w:val="0"/>
          <w:numId w:val="8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Separamos os dígitos do número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hexadecimal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 D </w:t>
      </w:r>
      <w:proofErr w:type="spell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D</w:t>
      </w:r>
      <w:proofErr w:type="spellEnd"/>
    </w:p>
    <w:p w:rsidR="00C21263" w:rsidRPr="00C21263" w:rsidRDefault="00C21263" w:rsidP="00C21263">
      <w:pPr>
        <w:numPr>
          <w:ilvl w:val="0"/>
          <w:numId w:val="8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Convertemos as letras para número seguindo aquela ordem já mencionada.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  <w:proofErr w:type="gramEnd"/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4 </w:t>
      </w: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13 13</w:t>
      </w:r>
      <w:proofErr w:type="gramEnd"/>
    </w:p>
    <w:p w:rsidR="00C21263" w:rsidRPr="00C21263" w:rsidRDefault="00C21263" w:rsidP="00C21263">
      <w:pPr>
        <w:numPr>
          <w:ilvl w:val="0"/>
          <w:numId w:val="8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Agora fazemos a conversão de cada dígito separadamente para binário como se fosse número da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decimal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. (Veja a 1ª conversão deste artigo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)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 xml:space="preserve">0100 </w:t>
      </w:r>
      <w:proofErr w:type="gramStart"/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1101 1101</w:t>
      </w:r>
      <w:proofErr w:type="gramEnd"/>
    </w:p>
    <w:p w:rsidR="00C21263" w:rsidRPr="00C21263" w:rsidRDefault="00C21263" w:rsidP="00C21263">
      <w:pPr>
        <w:numPr>
          <w:ilvl w:val="0"/>
          <w:numId w:val="8"/>
        </w:numPr>
        <w:spacing w:after="0" w:line="375" w:lineRule="atLeast"/>
        <w:ind w:left="600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Unimos novamente os dígitos e temos o número na base </w:t>
      </w:r>
      <w:r w:rsidRPr="00C21263">
        <w:rPr>
          <w:rFonts w:ascii="inherit" w:eastAsia="Times New Roman" w:hAnsi="inherit" w:cs="Tahoma"/>
          <w:b/>
          <w:bCs/>
          <w:color w:val="353535"/>
          <w:sz w:val="21"/>
          <w:szCs w:val="21"/>
          <w:bdr w:val="none" w:sz="0" w:space="0" w:color="auto" w:frame="1"/>
          <w:lang w:eastAsia="pt-BR"/>
        </w:rPr>
        <w:t>binária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 (neste momento podemos eliminar os 0s </w:t>
      </w:r>
      <w:proofErr w:type="gramStart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a</w:t>
      </w:r>
      <w:proofErr w:type="gramEnd"/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 xml:space="preserve"> esquerda).</w:t>
      </w: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br/>
      </w:r>
    </w:p>
    <w:p w:rsidR="00C21263" w:rsidRPr="00C21263" w:rsidRDefault="00C21263" w:rsidP="00C21263">
      <w:pPr>
        <w:shd w:val="clear" w:color="auto" w:fill="EFEFEF"/>
        <w:spacing w:after="0" w:line="375" w:lineRule="atLeast"/>
        <w:ind w:left="600"/>
        <w:jc w:val="both"/>
        <w:textAlignment w:val="baseline"/>
        <w:rPr>
          <w:rFonts w:ascii="inherit" w:eastAsia="Times New Roman" w:hAnsi="inherit" w:cs="Tahoma"/>
          <w:i/>
          <w:iCs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21"/>
          <w:szCs w:val="21"/>
          <w:bdr w:val="none" w:sz="0" w:space="0" w:color="auto" w:frame="1"/>
          <w:lang w:eastAsia="pt-BR"/>
        </w:rPr>
        <w:t>10011011101</w:t>
      </w:r>
      <w:r w:rsidRPr="00C21263">
        <w:rPr>
          <w:rFonts w:ascii="inherit" w:eastAsia="Times New Roman" w:hAnsi="inherit" w:cs="Tahoma"/>
          <w:b/>
          <w:bCs/>
          <w:i/>
          <w:iCs/>
          <w:color w:val="353535"/>
          <w:sz w:val="13"/>
          <w:szCs w:val="13"/>
          <w:bdr w:val="none" w:sz="0" w:space="0" w:color="auto" w:frame="1"/>
          <w:vertAlign w:val="subscript"/>
          <w:lang w:eastAsia="pt-BR"/>
        </w:rPr>
        <w:t>2</w:t>
      </w:r>
    </w:p>
    <w:p w:rsidR="00C21263" w:rsidRPr="00C21263" w:rsidRDefault="00C21263" w:rsidP="00C21263">
      <w:pPr>
        <w:spacing w:after="225" w:line="375" w:lineRule="atLeast"/>
        <w:jc w:val="both"/>
        <w:textAlignment w:val="baseline"/>
        <w:rPr>
          <w:rFonts w:ascii="inherit" w:eastAsia="Times New Roman" w:hAnsi="inherit" w:cs="Tahoma"/>
          <w:color w:val="353535"/>
          <w:sz w:val="21"/>
          <w:szCs w:val="21"/>
          <w:lang w:eastAsia="pt-BR"/>
        </w:rPr>
      </w:pPr>
      <w:r w:rsidRPr="00C21263">
        <w:rPr>
          <w:rFonts w:ascii="inherit" w:eastAsia="Times New Roman" w:hAnsi="inherit" w:cs="Tahoma"/>
          <w:color w:val="353535"/>
          <w:sz w:val="21"/>
          <w:szCs w:val="21"/>
          <w:lang w:eastAsia="pt-BR"/>
        </w:rPr>
        <w:t>Pode conferir este resultado com a 8ª conversão.</w:t>
      </w:r>
    </w:p>
    <w:p w:rsidR="005F1522" w:rsidRDefault="005F1522"/>
    <w:sectPr w:rsidR="005F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3C8A"/>
    <w:multiLevelType w:val="multilevel"/>
    <w:tmpl w:val="7834C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64CF9"/>
    <w:multiLevelType w:val="multilevel"/>
    <w:tmpl w:val="5EEC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B503B"/>
    <w:multiLevelType w:val="multilevel"/>
    <w:tmpl w:val="6B4E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4148F"/>
    <w:multiLevelType w:val="multilevel"/>
    <w:tmpl w:val="DB2C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CC4AB8"/>
    <w:multiLevelType w:val="multilevel"/>
    <w:tmpl w:val="8C4C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D62A94"/>
    <w:multiLevelType w:val="multilevel"/>
    <w:tmpl w:val="528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9006EA"/>
    <w:multiLevelType w:val="multilevel"/>
    <w:tmpl w:val="D19C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CA17C3"/>
    <w:multiLevelType w:val="multilevel"/>
    <w:tmpl w:val="73CC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63"/>
    <w:rsid w:val="005F1522"/>
    <w:rsid w:val="00C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2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2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12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ate">
    <w:name w:val="date"/>
    <w:basedOn w:val="Fontepargpadro"/>
    <w:rsid w:val="00C21263"/>
  </w:style>
  <w:style w:type="character" w:customStyle="1" w:styleId="apple-converted-space">
    <w:name w:val="apple-converted-space"/>
    <w:basedOn w:val="Fontepargpadro"/>
    <w:rsid w:val="00C21263"/>
  </w:style>
  <w:style w:type="character" w:customStyle="1" w:styleId="author">
    <w:name w:val="author"/>
    <w:basedOn w:val="Fontepargpadro"/>
    <w:rsid w:val="00C21263"/>
  </w:style>
  <w:style w:type="character" w:styleId="Hyperlink">
    <w:name w:val="Hyperlink"/>
    <w:basedOn w:val="Fontepargpadro"/>
    <w:uiPriority w:val="99"/>
    <w:semiHidden/>
    <w:unhideWhenUsed/>
    <w:rsid w:val="00C21263"/>
    <w:rPr>
      <w:color w:val="0000FF"/>
      <w:u w:val="single"/>
    </w:rPr>
  </w:style>
  <w:style w:type="character" w:customStyle="1" w:styleId="category">
    <w:name w:val="category"/>
    <w:basedOn w:val="Fontepargpadro"/>
    <w:rsid w:val="00C21263"/>
  </w:style>
  <w:style w:type="character" w:customStyle="1" w:styleId="comments">
    <w:name w:val="comments"/>
    <w:basedOn w:val="Fontepargpadro"/>
    <w:rsid w:val="00C21263"/>
  </w:style>
  <w:style w:type="paragraph" w:styleId="NormalWeb">
    <w:name w:val="Normal (Web)"/>
    <w:basedOn w:val="Normal"/>
    <w:uiPriority w:val="99"/>
    <w:semiHidden/>
    <w:unhideWhenUsed/>
    <w:rsid w:val="00C2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126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2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2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12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ate">
    <w:name w:val="date"/>
    <w:basedOn w:val="Fontepargpadro"/>
    <w:rsid w:val="00C21263"/>
  </w:style>
  <w:style w:type="character" w:customStyle="1" w:styleId="apple-converted-space">
    <w:name w:val="apple-converted-space"/>
    <w:basedOn w:val="Fontepargpadro"/>
    <w:rsid w:val="00C21263"/>
  </w:style>
  <w:style w:type="character" w:customStyle="1" w:styleId="author">
    <w:name w:val="author"/>
    <w:basedOn w:val="Fontepargpadro"/>
    <w:rsid w:val="00C21263"/>
  </w:style>
  <w:style w:type="character" w:styleId="Hyperlink">
    <w:name w:val="Hyperlink"/>
    <w:basedOn w:val="Fontepargpadro"/>
    <w:uiPriority w:val="99"/>
    <w:semiHidden/>
    <w:unhideWhenUsed/>
    <w:rsid w:val="00C21263"/>
    <w:rPr>
      <w:color w:val="0000FF"/>
      <w:u w:val="single"/>
    </w:rPr>
  </w:style>
  <w:style w:type="character" w:customStyle="1" w:styleId="category">
    <w:name w:val="category"/>
    <w:basedOn w:val="Fontepargpadro"/>
    <w:rsid w:val="00C21263"/>
  </w:style>
  <w:style w:type="character" w:customStyle="1" w:styleId="comments">
    <w:name w:val="comments"/>
    <w:basedOn w:val="Fontepargpadro"/>
    <w:rsid w:val="00C21263"/>
  </w:style>
  <w:style w:type="paragraph" w:styleId="NormalWeb">
    <w:name w:val="Normal (Web)"/>
    <w:basedOn w:val="Normal"/>
    <w:uiPriority w:val="99"/>
    <w:semiHidden/>
    <w:unhideWhenUsed/>
    <w:rsid w:val="00C2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126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casdeprogramacao.com.br/as-10-conversoes-numericas-mais-utilizadas-na-computacao/" TargetMode="External"/><Relationship Id="rId13" Type="http://schemas.openxmlformats.org/officeDocument/2006/relationships/hyperlink" Target="http://i0.wp.com/www.dicasdeprogramacao.com.br/wp-content/uploads/conversao-decimal-para-hexadecimal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casdeprogramacao.com.br/iniciant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icasdeprogramacao.com.br/author/gustavo-foa/" TargetMode="External"/><Relationship Id="rId11" Type="http://schemas.openxmlformats.org/officeDocument/2006/relationships/hyperlink" Target="http://i0.wp.com/www.dicasdeprogramacao.com.br/wp-content/uploads/conversao-decimal-para-octal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0.wp.com/www.dicasdeprogramacao.com.br/wp-content/uploads/conversao-decimal-para-bin%C3%A1rio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1</cp:revision>
  <cp:lastPrinted>2016-03-10T02:17:00Z</cp:lastPrinted>
  <dcterms:created xsi:type="dcterms:W3CDTF">2016-03-10T02:17:00Z</dcterms:created>
  <dcterms:modified xsi:type="dcterms:W3CDTF">2016-03-10T02:18:00Z</dcterms:modified>
</cp:coreProperties>
</file>